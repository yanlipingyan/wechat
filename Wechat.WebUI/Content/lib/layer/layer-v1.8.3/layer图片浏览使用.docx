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41" w:rsidRPr="00364941" w:rsidRDefault="00364941" w:rsidP="003649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4941">
        <w:rPr>
          <w:rFonts w:ascii="宋体" w:eastAsia="宋体" w:hAnsi="宋体" w:cs="宋体"/>
          <w:kern w:val="0"/>
          <w:sz w:val="24"/>
          <w:szCs w:val="24"/>
        </w:rPr>
        <w:t>拓展模块，即extend/layer.ext.js所包含的功能块，它完全依赖于layer核心代码，当你需要使用它时，你有两种方式选择。第一 种是直接script引入layer.ext.js，第二种是通过layer.use('extend/layer.ext.js')载入。</w:t>
      </w:r>
      <w:r w:rsidR="00526A9F">
        <w:rPr>
          <w:rFonts w:ascii="宋体" w:eastAsia="宋体" w:hAnsi="宋体" w:cs="宋体" w:hint="eastAsia"/>
          <w:kern w:val="0"/>
          <w:sz w:val="24"/>
          <w:szCs w:val="24"/>
        </w:rPr>
        <w:t>在使用图片浏览的时候,这两种方式只要用一种就可以了,</w:t>
      </w:r>
      <w:r w:rsidRPr="00364941">
        <w:rPr>
          <w:rFonts w:ascii="宋体" w:eastAsia="宋体" w:hAnsi="宋体" w:cs="宋体"/>
          <w:kern w:val="0"/>
          <w:sz w:val="24"/>
          <w:szCs w:val="24"/>
        </w:rPr>
        <w:t>下面主要针对 其中功能较为复杂的模块做介绍。</w:t>
      </w:r>
    </w:p>
    <w:p w:rsidR="00364941" w:rsidRPr="00364941" w:rsidRDefault="00364941" w:rsidP="0036494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64941">
        <w:rPr>
          <w:rFonts w:ascii="宋体" w:eastAsia="宋体" w:hAnsi="宋体" w:cs="宋体"/>
          <w:b/>
          <w:bCs/>
          <w:kern w:val="0"/>
          <w:sz w:val="36"/>
          <w:szCs w:val="36"/>
        </w:rPr>
        <w:t>一、图片相册层</w:t>
      </w:r>
    </w:p>
    <w:p w:rsidR="00364941" w:rsidRDefault="00364941" w:rsidP="003649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4941">
        <w:rPr>
          <w:rFonts w:ascii="宋体" w:eastAsia="宋体" w:hAnsi="宋体" w:cs="宋体"/>
          <w:kern w:val="0"/>
          <w:sz w:val="24"/>
          <w:szCs w:val="24"/>
        </w:rPr>
        <w:t>方法：layer.photos(options)、layer.photosPage(options)</w:t>
      </w:r>
    </w:p>
    <w:p w:rsidR="000141F4" w:rsidRPr="000141F4" w:rsidRDefault="000141F4" w:rsidP="003649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64941">
        <w:rPr>
          <w:rFonts w:ascii="宋体" w:eastAsia="宋体" w:hAnsi="宋体" w:cs="宋体"/>
          <w:kern w:val="0"/>
          <w:sz w:val="24"/>
          <w:szCs w:val="24"/>
        </w:rPr>
        <w:t>layer.photos(options)</w:t>
      </w:r>
      <w:r w:rsidRPr="000141F4">
        <w:rPr>
          <w:rFonts w:ascii="宋体" w:eastAsia="宋体" w:hAnsi="宋体" w:cs="宋体" w:hint="eastAsia"/>
          <w:kern w:val="0"/>
          <w:sz w:val="24"/>
          <w:szCs w:val="24"/>
        </w:rPr>
        <w:t>以实现图片的相册模式浏览。支持获取页面</w:t>
      </w:r>
      <w:r w:rsidRPr="000141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指定区域所有图片</w:t>
      </w:r>
      <w:r w:rsidRPr="000141F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0141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支持异步请求过来的json数据</w:t>
      </w:r>
    </w:p>
    <w:p w:rsidR="00364941" w:rsidRPr="00364941" w:rsidRDefault="00364941" w:rsidP="00364941">
      <w:pPr>
        <w:widowControl/>
        <w:jc w:val="left"/>
        <w:rPr>
          <w:ins w:id="0" w:author="Unknown"/>
          <w:rFonts w:ascii="宋体" w:eastAsia="宋体" w:hAnsi="宋体" w:cs="宋体"/>
          <w:kern w:val="0"/>
          <w:sz w:val="24"/>
          <w:szCs w:val="24"/>
        </w:rPr>
      </w:pPr>
      <w:ins w:id="1" w:author="Unknown">
        <w:r w:rsidRPr="0036494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1、layer.photos(options)</w:t>
        </w:r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364941" w:rsidRDefault="00364941" w:rsidP="003649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ins w:id="2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该方法是图片相册模块的核心接口，它有两种模式选择，一种是获取图片的json数据，一种是直接获取页面指定区域的图片。其中参数options是一个对象。它允许配置参数如下：</w:t>
        </w:r>
      </w:ins>
    </w:p>
    <w:p w:rsidR="00364941" w:rsidRPr="00364941" w:rsidRDefault="00364941" w:rsidP="00364941">
      <w:pPr>
        <w:widowControl/>
        <w:spacing w:before="100" w:beforeAutospacing="1" w:after="100" w:afterAutospacing="1"/>
        <w:jc w:val="left"/>
        <w:rPr>
          <w:ins w:id="3" w:author="Unknown"/>
          <w:rFonts w:ascii="宋体" w:eastAsia="宋体" w:hAnsi="宋体" w:cs="宋体"/>
          <w:kern w:val="0"/>
          <w:sz w:val="24"/>
          <w:szCs w:val="24"/>
        </w:rPr>
      </w:pPr>
      <w:r>
        <w:rPr>
          <w:rStyle w:val="codetitle"/>
        </w:rPr>
        <w:t>参数</w:t>
      </w:r>
      <w:r>
        <w:rPr>
          <w:rStyle w:val="codetitle"/>
        </w:rPr>
        <w:t>options</w:t>
      </w:r>
      <w:r>
        <w:rPr>
          <w:rStyle w:val="codetitle"/>
        </w:rPr>
        <w:t>可允许的键值</w:t>
      </w:r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" w:author="Unknown"/>
          <w:rFonts w:ascii="宋体" w:eastAsia="宋体" w:hAnsi="宋体" w:cs="宋体"/>
          <w:kern w:val="0"/>
          <w:sz w:val="24"/>
          <w:szCs w:val="24"/>
        </w:rPr>
      </w:pPr>
      <w:ins w:id="5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{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" w:author="Unknown"/>
          <w:rFonts w:ascii="宋体" w:eastAsia="宋体" w:hAnsi="宋体" w:cs="宋体"/>
          <w:kern w:val="0"/>
          <w:sz w:val="24"/>
          <w:szCs w:val="24"/>
        </w:rPr>
      </w:pPr>
      <w:ins w:id="7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html: ''    //自定义的html，显示在层右侧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" w:author="Unknown"/>
          <w:rFonts w:ascii="宋体" w:eastAsia="宋体" w:hAnsi="宋体" w:cs="宋体"/>
          <w:kern w:val="0"/>
          <w:sz w:val="24"/>
          <w:szCs w:val="24"/>
        </w:rPr>
      </w:pPr>
      <w:ins w:id="9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tab: function(obj){}, //图片切换操作的回调，obj返回了图片pid和name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" w:author="Unknown"/>
          <w:rFonts w:ascii="宋体" w:eastAsia="宋体" w:hAnsi="宋体" w:cs="宋体"/>
          <w:kern w:val="0"/>
          <w:sz w:val="24"/>
          <w:szCs w:val="24"/>
        </w:rPr>
      </w:pPr>
      <w:ins w:id="11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json: { //您服务端接口需严格按照下述格式返回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2" w:author="Unknown"/>
          <w:rFonts w:ascii="宋体" w:eastAsia="宋体" w:hAnsi="宋体" w:cs="宋体"/>
          <w:kern w:val="0"/>
          <w:sz w:val="24"/>
          <w:szCs w:val="24"/>
        </w:rPr>
      </w:pPr>
      <w:ins w:id="13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"status": 1,    //请求的状态，1表示成功，其它表示失败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4" w:author="Unknown"/>
          <w:rFonts w:ascii="宋体" w:eastAsia="宋体" w:hAnsi="宋体" w:cs="宋体"/>
          <w:kern w:val="0"/>
          <w:sz w:val="24"/>
          <w:szCs w:val="24"/>
        </w:rPr>
      </w:pPr>
      <w:ins w:id="15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"msg": "",  //状态提示语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6" w:author="Unknown"/>
          <w:rFonts w:ascii="宋体" w:eastAsia="宋体" w:hAnsi="宋体" w:cs="宋体"/>
          <w:kern w:val="0"/>
          <w:sz w:val="24"/>
          <w:szCs w:val="24"/>
        </w:rPr>
      </w:pPr>
      <w:ins w:id="17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"title": "",    //相册标题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8" w:author="Unknown"/>
          <w:rFonts w:ascii="宋体" w:eastAsia="宋体" w:hAnsi="宋体" w:cs="宋体"/>
          <w:kern w:val="0"/>
          <w:sz w:val="24"/>
          <w:szCs w:val="24"/>
        </w:rPr>
      </w:pPr>
      <w:ins w:id="19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"id": number型,    //相册id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0" w:author="Unknown"/>
          <w:rFonts w:ascii="宋体" w:eastAsia="宋体" w:hAnsi="宋体" w:cs="宋体"/>
          <w:kern w:val="0"/>
          <w:sz w:val="24"/>
          <w:szCs w:val="24"/>
        </w:rPr>
      </w:pPr>
      <w:ins w:id="21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"start": 0, //初始显示的图片序号，默认0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2" w:author="Unknown"/>
          <w:rFonts w:ascii="宋体" w:eastAsia="宋体" w:hAnsi="宋体" w:cs="宋体"/>
          <w:kern w:val="0"/>
          <w:sz w:val="24"/>
          <w:szCs w:val="24"/>
        </w:rPr>
      </w:pPr>
      <w:ins w:id="23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"data": [   //相册包含的图片，数组格式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4" w:author="Unknown"/>
          <w:rFonts w:ascii="宋体" w:eastAsia="宋体" w:hAnsi="宋体" w:cs="宋体"/>
          <w:kern w:val="0"/>
          <w:sz w:val="24"/>
          <w:szCs w:val="24"/>
        </w:rPr>
      </w:pPr>
      <w:ins w:id="25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    {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6" w:author="Unknown"/>
          <w:rFonts w:ascii="宋体" w:eastAsia="宋体" w:hAnsi="宋体" w:cs="宋体"/>
          <w:kern w:val="0"/>
          <w:sz w:val="24"/>
          <w:szCs w:val="24"/>
        </w:rPr>
      </w:pPr>
      <w:ins w:id="27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        "name": "", //图片名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28" w:author="Unknown"/>
          <w:rFonts w:ascii="宋体" w:eastAsia="宋体" w:hAnsi="宋体" w:cs="宋体"/>
          <w:kern w:val="0"/>
          <w:sz w:val="24"/>
          <w:szCs w:val="24"/>
        </w:rPr>
      </w:pPr>
      <w:ins w:id="29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        "pid": number型, //图片id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0" w:author="Unknown"/>
          <w:rFonts w:ascii="宋体" w:eastAsia="宋体" w:hAnsi="宋体" w:cs="宋体"/>
          <w:kern w:val="0"/>
          <w:sz w:val="24"/>
          <w:szCs w:val="24"/>
        </w:rPr>
      </w:pPr>
      <w:ins w:id="31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        "src": "", //原图地址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2" w:author="Unknown"/>
          <w:rFonts w:ascii="宋体" w:eastAsia="宋体" w:hAnsi="宋体" w:cs="宋体"/>
          <w:kern w:val="0"/>
          <w:sz w:val="24"/>
          <w:szCs w:val="24"/>
        </w:rPr>
      </w:pPr>
      <w:ins w:id="33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        "thumb": "", //缩略图地址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4" w:author="Unknown"/>
          <w:rFonts w:ascii="宋体" w:eastAsia="宋体" w:hAnsi="宋体" w:cs="宋体"/>
          <w:kern w:val="0"/>
          <w:sz w:val="24"/>
          <w:szCs w:val="24"/>
        </w:rPr>
      </w:pPr>
      <w:ins w:id="35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        "area": [638, 851] //原图宽高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6" w:author="Unknown"/>
          <w:rFonts w:ascii="宋体" w:eastAsia="宋体" w:hAnsi="宋体" w:cs="宋体"/>
          <w:kern w:val="0"/>
          <w:sz w:val="24"/>
          <w:szCs w:val="24"/>
        </w:rPr>
      </w:pPr>
      <w:ins w:id="37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    }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8" w:author="Unknown"/>
          <w:rFonts w:ascii="宋体" w:eastAsia="宋体" w:hAnsi="宋体" w:cs="宋体"/>
          <w:kern w:val="0"/>
          <w:sz w:val="24"/>
          <w:szCs w:val="24"/>
        </w:rPr>
      </w:pPr>
      <w:ins w:id="39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]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0" w:author="Unknown"/>
          <w:rFonts w:ascii="宋体" w:eastAsia="宋体" w:hAnsi="宋体" w:cs="宋体"/>
          <w:kern w:val="0"/>
          <w:sz w:val="24"/>
          <w:szCs w:val="24"/>
        </w:rPr>
      </w:pPr>
      <w:ins w:id="41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},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2" w:author="Unknown"/>
          <w:rFonts w:ascii="宋体" w:eastAsia="宋体" w:hAnsi="宋体" w:cs="宋体"/>
          <w:kern w:val="0"/>
          <w:sz w:val="24"/>
          <w:szCs w:val="24"/>
        </w:rPr>
      </w:pPr>
      <w:ins w:id="43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page: { //直接获取页面指定区域的图片，他与上述异步不可共存，只能择用其一。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4" w:author="Unknown"/>
          <w:rFonts w:ascii="宋体" w:eastAsia="宋体" w:hAnsi="宋体" w:cs="宋体"/>
          <w:kern w:val="0"/>
          <w:sz w:val="24"/>
          <w:szCs w:val="24"/>
        </w:rPr>
      </w:pPr>
      <w:ins w:id="45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parent: ''  //图片的父元素选择器，如'#imsbox',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6" w:author="Unknown"/>
          <w:rFonts w:ascii="宋体" w:eastAsia="宋体" w:hAnsi="宋体" w:cs="宋体"/>
          <w:kern w:val="0"/>
          <w:sz w:val="24"/>
          <w:szCs w:val="24"/>
        </w:rPr>
      </w:pPr>
      <w:ins w:id="47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start: 0, //初始显示的图片序号，默认0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48" w:author="Unknown"/>
          <w:rFonts w:ascii="宋体" w:eastAsia="宋体" w:hAnsi="宋体" w:cs="宋体"/>
          <w:kern w:val="0"/>
          <w:sz w:val="24"/>
          <w:szCs w:val="24"/>
        </w:rPr>
      </w:pPr>
      <w:ins w:id="49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lastRenderedPageBreak/>
          <w:t xml:space="preserve">        title: '' //相册标题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0" w:author="Unknown"/>
          <w:rFonts w:ascii="宋体" w:eastAsia="宋体" w:hAnsi="宋体" w:cs="宋体"/>
          <w:kern w:val="0"/>
          <w:sz w:val="24"/>
          <w:szCs w:val="24"/>
        </w:rPr>
      </w:pPr>
      <w:ins w:id="51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}</w:t>
        </w:r>
      </w:ins>
    </w:p>
    <w:p w:rsid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ins w:id="52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}</w:t>
        </w:r>
      </w:ins>
    </w:p>
    <w:p w:rsidR="00FD3D27" w:rsidRPr="00364941" w:rsidRDefault="00FD3D27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3" w:author="Unknown"/>
          <w:rFonts w:ascii="宋体" w:eastAsia="宋体" w:hAnsi="宋体" w:cs="宋体"/>
          <w:kern w:val="0"/>
          <w:sz w:val="24"/>
          <w:szCs w:val="24"/>
        </w:rPr>
      </w:pPr>
    </w:p>
    <w:p w:rsidR="00364941" w:rsidRDefault="00364941" w:rsidP="00364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codetitle"/>
        </w:rPr>
        <w:t>异步请求相册图片演示</w:t>
      </w:r>
      <w:r w:rsidR="001817DB">
        <w:rPr>
          <w:rStyle w:val="codetitle"/>
          <w:rFonts w:hint="eastAsia"/>
        </w:rPr>
        <w:t>:</w:t>
      </w:r>
      <w:r w:rsidR="001817DB">
        <w:rPr>
          <w:rStyle w:val="codetitle"/>
          <w:rFonts w:hint="eastAsia"/>
        </w:rPr>
        <w:t>该方法是将原图片层放到一个</w:t>
      </w:r>
      <w:r w:rsidR="001817DB">
        <w:rPr>
          <w:rStyle w:val="codetitle"/>
          <w:rFonts w:hint="eastAsia"/>
        </w:rPr>
        <w:t>json</w:t>
      </w:r>
      <w:r w:rsidR="001817DB">
        <w:rPr>
          <w:rStyle w:val="codetitle"/>
          <w:rFonts w:hint="eastAsia"/>
        </w:rPr>
        <w:t>文件里了</w:t>
      </w:r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4" w:author="Unknown"/>
          <w:rFonts w:ascii="宋体" w:eastAsia="宋体" w:hAnsi="宋体" w:cs="宋体"/>
          <w:kern w:val="0"/>
          <w:sz w:val="24"/>
          <w:szCs w:val="24"/>
        </w:rPr>
      </w:pPr>
      <w:ins w:id="55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&lt;div id="seephotos"&gt;点击查看相册&lt;/div&gt;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6" w:author="Unknown"/>
          <w:rFonts w:ascii="宋体" w:eastAsia="宋体" w:hAnsi="宋体" w:cs="宋体"/>
          <w:kern w:val="0"/>
          <w:sz w:val="24"/>
          <w:szCs w:val="24"/>
        </w:rPr>
      </w:pPr>
      <w:ins w:id="57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&lt;script&gt;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58" w:author="Unknown"/>
          <w:rFonts w:ascii="宋体" w:eastAsia="宋体" w:hAnsi="宋体" w:cs="宋体"/>
          <w:kern w:val="0"/>
          <w:sz w:val="24"/>
          <w:szCs w:val="24"/>
        </w:rPr>
      </w:pPr>
      <w:ins w:id="59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$('#seephotos').on('click', function(){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0" w:author="Unknown"/>
          <w:rFonts w:ascii="宋体" w:eastAsia="宋体" w:hAnsi="宋体" w:cs="宋体"/>
          <w:kern w:val="0"/>
          <w:sz w:val="24"/>
          <w:szCs w:val="24"/>
        </w:rPr>
      </w:pPr>
      <w:ins w:id="61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$.getJSON('test/photos.json', {}, function(json){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2" w:author="Unknown"/>
          <w:rFonts w:ascii="宋体" w:eastAsia="宋体" w:hAnsi="宋体" w:cs="宋体"/>
          <w:kern w:val="0"/>
          <w:sz w:val="24"/>
          <w:szCs w:val="24"/>
        </w:rPr>
      </w:pPr>
      <w:ins w:id="63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layer.photos({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4" w:author="Unknown"/>
          <w:rFonts w:ascii="宋体" w:eastAsia="宋体" w:hAnsi="宋体" w:cs="宋体"/>
          <w:kern w:val="0"/>
          <w:sz w:val="24"/>
          <w:szCs w:val="24"/>
        </w:rPr>
      </w:pPr>
      <w:ins w:id="65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    html: '这里传入自定义的html，也可以不传',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6" w:author="Unknown"/>
          <w:rFonts w:ascii="宋体" w:eastAsia="宋体" w:hAnsi="宋体" w:cs="宋体"/>
          <w:kern w:val="0"/>
          <w:sz w:val="24"/>
          <w:szCs w:val="24"/>
        </w:rPr>
      </w:pPr>
      <w:ins w:id="67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    json: json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68" w:author="Unknown"/>
          <w:rFonts w:ascii="宋体" w:eastAsia="宋体" w:hAnsi="宋体" w:cs="宋体"/>
          <w:kern w:val="0"/>
          <w:sz w:val="24"/>
          <w:szCs w:val="24"/>
        </w:rPr>
      </w:pPr>
      <w:ins w:id="69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    });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0" w:author="Unknown"/>
          <w:rFonts w:ascii="宋体" w:eastAsia="宋体" w:hAnsi="宋体" w:cs="宋体"/>
          <w:kern w:val="0"/>
          <w:sz w:val="24"/>
          <w:szCs w:val="24"/>
        </w:rPr>
      </w:pPr>
      <w:ins w:id="71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});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2" w:author="Unknown"/>
          <w:rFonts w:ascii="宋体" w:eastAsia="宋体" w:hAnsi="宋体" w:cs="宋体"/>
          <w:kern w:val="0"/>
          <w:sz w:val="24"/>
          <w:szCs w:val="24"/>
        </w:rPr>
      </w:pPr>
      <w:ins w:id="73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});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4" w:author="Unknown"/>
          <w:rFonts w:ascii="宋体" w:eastAsia="宋体" w:hAnsi="宋体" w:cs="宋体"/>
          <w:kern w:val="0"/>
          <w:sz w:val="24"/>
          <w:szCs w:val="24"/>
        </w:rPr>
      </w:pPr>
      <w:ins w:id="75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&lt;/script&gt;</w:t>
        </w:r>
      </w:ins>
    </w:p>
    <w:p w:rsidR="00FD3D27" w:rsidRPr="00364941" w:rsidRDefault="00FD3D27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76" w:author="Unknown"/>
          <w:rFonts w:ascii="宋体" w:eastAsia="宋体" w:hAnsi="宋体" w:cs="宋体"/>
          <w:kern w:val="0"/>
          <w:sz w:val="24"/>
          <w:szCs w:val="24"/>
        </w:rPr>
      </w:pPr>
    </w:p>
    <w:p w:rsidR="00364941" w:rsidRDefault="00364941" w:rsidP="003649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ins w:id="77" w:author="Unknown">
        <w:r w:rsidRPr="00364941">
          <w:rPr>
            <w:rFonts w:ascii="宋体" w:eastAsia="宋体" w:hAnsi="宋体" w:cs="宋体"/>
            <w:b/>
            <w:bCs/>
            <w:kern w:val="0"/>
            <w:sz w:val="24"/>
            <w:szCs w:val="24"/>
          </w:rPr>
          <w:t>2、layer.photosPage(options)</w:t>
        </w:r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</w:ins>
    </w:p>
    <w:p w:rsidR="000141F4" w:rsidRPr="00364941" w:rsidRDefault="000141F4" w:rsidP="00364941">
      <w:pPr>
        <w:widowControl/>
        <w:jc w:val="left"/>
        <w:rPr>
          <w:ins w:id="78" w:author="Unknown"/>
          <w:rFonts w:ascii="宋体" w:eastAsia="宋体" w:hAnsi="宋体" w:cs="宋体"/>
          <w:kern w:val="0"/>
          <w:sz w:val="24"/>
          <w:szCs w:val="24"/>
        </w:rPr>
      </w:pPr>
      <w:r w:rsidRPr="000141F4">
        <w:rPr>
          <w:rFonts w:ascii="宋体" w:eastAsia="宋体" w:hAnsi="宋体" w:cs="宋体" w:hint="eastAsia"/>
          <w:kern w:val="0"/>
          <w:sz w:val="24"/>
          <w:szCs w:val="24"/>
        </w:rPr>
        <w:t>用于相册模式查看页面指定区域的所有图片。</w:t>
      </w:r>
    </w:p>
    <w:p w:rsidR="00364941" w:rsidRDefault="00364941" w:rsidP="003649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ins w:id="79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该方法实际上是对layer.photos的二次封装，它自带事件，可更方便地通过获取页面指定区域的图片从而展现相册。同样地。options是一个对象，可配置参数如下：</w:t>
        </w:r>
      </w:ins>
      <w:r w:rsidR="00900C09">
        <w:rPr>
          <w:rFonts w:ascii="宋体" w:eastAsia="宋体" w:hAnsi="宋体" w:cs="宋体" w:hint="eastAsia"/>
          <w:kern w:val="0"/>
          <w:sz w:val="24"/>
          <w:szCs w:val="24"/>
        </w:rPr>
        <w:t>此方法是需要额外引入该</w:t>
      </w:r>
      <w:r w:rsidR="00900C09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layer.ext.js</w:t>
      </w:r>
      <w:r w:rsidR="00900C09">
        <w:rPr>
          <w:rFonts w:ascii="宋体" w:eastAsia="宋体" w:hAnsi="宋体" w:cs="宋体" w:hint="eastAsia"/>
          <w:kern w:val="0"/>
          <w:sz w:val="24"/>
          <w:szCs w:val="24"/>
        </w:rPr>
        <w:t>就ok了</w:t>
      </w:r>
      <w:r w:rsidR="00900C09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@</w:t>
      </w:r>
      <w:r w:rsidR="00900C09"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Scripts</w:t>
      </w:r>
      <w:r w:rsidR="00900C09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="00900C09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Render</w:t>
      </w:r>
      <w:r w:rsidR="00900C09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 w:rsidR="00900C09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"~/Content/js/extend/layer-v1.8.3/layer/extend/layer.ext.js"</w:t>
      </w:r>
      <w:r w:rsidR="00900C09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FD3D27" w:rsidRPr="00364941" w:rsidRDefault="00FD3D27" w:rsidP="00364941">
      <w:pPr>
        <w:widowControl/>
        <w:spacing w:before="100" w:beforeAutospacing="1" w:after="100" w:afterAutospacing="1"/>
        <w:jc w:val="left"/>
        <w:rPr>
          <w:ins w:id="80" w:author="Unknown"/>
          <w:rFonts w:ascii="宋体" w:eastAsia="宋体" w:hAnsi="宋体" w:cs="宋体"/>
          <w:kern w:val="0"/>
          <w:sz w:val="24"/>
          <w:szCs w:val="24"/>
        </w:rPr>
      </w:pPr>
      <w:r>
        <w:rPr>
          <w:rStyle w:val="codetitle"/>
        </w:rPr>
        <w:t>直接获取页面指定区域的图片</w:t>
      </w:r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1" w:author="Unknown"/>
          <w:rFonts w:ascii="宋体" w:eastAsia="宋体" w:hAnsi="宋体" w:cs="宋体"/>
          <w:kern w:val="0"/>
          <w:sz w:val="24"/>
          <w:szCs w:val="24"/>
        </w:rPr>
      </w:pPr>
      <w:ins w:id="82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&lt;div id="imgs" class="imgs"&gt;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3" w:author="Unknown"/>
          <w:rFonts w:ascii="宋体" w:eastAsia="宋体" w:hAnsi="宋体" w:cs="宋体"/>
          <w:kern w:val="0"/>
          <w:sz w:val="24"/>
          <w:szCs w:val="24"/>
        </w:rPr>
      </w:pPr>
      <w:ins w:id="84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&lt;img src="缩略图" layer-img="大图地址" alt="图片名"&gt;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5" w:author="Unknown"/>
          <w:rFonts w:ascii="宋体" w:eastAsia="宋体" w:hAnsi="宋体" w:cs="宋体"/>
          <w:kern w:val="0"/>
          <w:sz w:val="24"/>
          <w:szCs w:val="24"/>
        </w:rPr>
      </w:pPr>
      <w:ins w:id="86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&lt;img src="缩略图" layer-img="大图地址" alt="图片名"&gt;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7" w:author="Unknown"/>
          <w:rFonts w:ascii="宋体" w:eastAsia="宋体" w:hAnsi="宋体" w:cs="宋体"/>
          <w:kern w:val="0"/>
          <w:sz w:val="24"/>
          <w:szCs w:val="24"/>
        </w:rPr>
      </w:pPr>
      <w:ins w:id="88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&lt;img src="缩略图" layer-img="大图地址" alt="图片名"&gt;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89" w:author="Unknown"/>
          <w:rFonts w:ascii="宋体" w:eastAsia="宋体" w:hAnsi="宋体" w:cs="宋体"/>
          <w:kern w:val="0"/>
          <w:sz w:val="24"/>
          <w:szCs w:val="24"/>
        </w:rPr>
      </w:pPr>
      <w:ins w:id="90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&lt;img src="缩略图" layer-img="大图地址" alt="图片名"&gt;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1" w:author="Unknown"/>
          <w:rFonts w:ascii="宋体" w:eastAsia="宋体" w:hAnsi="宋体" w:cs="宋体"/>
          <w:kern w:val="0"/>
          <w:sz w:val="24"/>
          <w:szCs w:val="24"/>
        </w:rPr>
      </w:pPr>
      <w:ins w:id="92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&lt;/div&gt;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3" w:author="Unknown"/>
          <w:rFonts w:ascii="宋体" w:eastAsia="宋体" w:hAnsi="宋体" w:cs="宋体"/>
          <w:kern w:val="0"/>
          <w:sz w:val="24"/>
          <w:szCs w:val="24"/>
        </w:rPr>
      </w:pPr>
      <w:ins w:id="94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&lt;script&gt;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5" w:author="Unknown"/>
          <w:rFonts w:ascii="宋体" w:eastAsia="宋体" w:hAnsi="宋体" w:cs="宋体"/>
          <w:kern w:val="0"/>
          <w:sz w:val="24"/>
          <w:szCs w:val="24"/>
        </w:rPr>
      </w:pPr>
      <w:ins w:id="96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//点击图片即可触发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7" w:author="Unknown"/>
          <w:rFonts w:ascii="宋体" w:eastAsia="宋体" w:hAnsi="宋体" w:cs="宋体"/>
          <w:kern w:val="0"/>
          <w:sz w:val="24"/>
          <w:szCs w:val="24"/>
        </w:rPr>
      </w:pPr>
      <w:ins w:id="98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layer.photosPage({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99" w:author="Unknown"/>
          <w:rFonts w:ascii="宋体" w:eastAsia="宋体" w:hAnsi="宋体" w:cs="宋体"/>
          <w:kern w:val="0"/>
          <w:sz w:val="24"/>
          <w:szCs w:val="24"/>
        </w:rPr>
      </w:pPr>
      <w:ins w:id="100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parent: '#extimgs',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1" w:author="Unknown"/>
          <w:rFonts w:ascii="宋体" w:eastAsia="宋体" w:hAnsi="宋体" w:cs="宋体"/>
          <w:kern w:val="0"/>
          <w:sz w:val="24"/>
          <w:szCs w:val="24"/>
        </w:rPr>
      </w:pPr>
      <w:ins w:id="102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title: '直接获取页面元素包含的所有图片',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3" w:author="Unknown"/>
          <w:rFonts w:ascii="宋体" w:eastAsia="宋体" w:hAnsi="宋体" w:cs="宋体"/>
          <w:kern w:val="0"/>
          <w:sz w:val="24"/>
          <w:szCs w:val="24"/>
        </w:rPr>
      </w:pPr>
      <w:ins w:id="104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 xml:space="preserve">    id: 112 //相册id，可选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5" w:author="Unknown"/>
          <w:rFonts w:ascii="宋体" w:eastAsia="宋体" w:hAnsi="宋体" w:cs="宋体"/>
          <w:kern w:val="0"/>
          <w:sz w:val="24"/>
          <w:szCs w:val="24"/>
        </w:rPr>
      </w:pPr>
      <w:ins w:id="106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});</w:t>
        </w:r>
      </w:ins>
    </w:p>
    <w:p w:rsidR="00364941" w:rsidRPr="00364941" w:rsidRDefault="00364941" w:rsidP="0036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107" w:author="Unknown"/>
          <w:rFonts w:ascii="宋体" w:eastAsia="宋体" w:hAnsi="宋体" w:cs="宋体"/>
          <w:kern w:val="0"/>
          <w:sz w:val="24"/>
          <w:szCs w:val="24"/>
        </w:rPr>
      </w:pPr>
      <w:ins w:id="108" w:author="Unknown">
        <w:r w:rsidRPr="00364941">
          <w:rPr>
            <w:rFonts w:ascii="宋体" w:eastAsia="宋体" w:hAnsi="宋体" w:cs="宋体"/>
            <w:kern w:val="0"/>
            <w:sz w:val="24"/>
            <w:szCs w:val="24"/>
          </w:rPr>
          <w:t>&lt;/script&gt;</w:t>
        </w:r>
      </w:ins>
    </w:p>
    <w:p w:rsidR="003D72FE" w:rsidRPr="00364941" w:rsidRDefault="003D72FE"/>
    <w:sectPr w:rsidR="003D72FE" w:rsidRPr="00364941" w:rsidSect="0095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EA7" w:rsidRDefault="00555EA7" w:rsidP="00364941">
      <w:r>
        <w:separator/>
      </w:r>
    </w:p>
  </w:endnote>
  <w:endnote w:type="continuationSeparator" w:id="1">
    <w:p w:rsidR="00555EA7" w:rsidRDefault="00555EA7" w:rsidP="00364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EA7" w:rsidRDefault="00555EA7" w:rsidP="00364941">
      <w:r>
        <w:separator/>
      </w:r>
    </w:p>
  </w:footnote>
  <w:footnote w:type="continuationSeparator" w:id="1">
    <w:p w:rsidR="00555EA7" w:rsidRDefault="00555EA7" w:rsidP="003649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6BA"/>
    <w:multiLevelType w:val="multilevel"/>
    <w:tmpl w:val="02E4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368AE"/>
    <w:multiLevelType w:val="multilevel"/>
    <w:tmpl w:val="4DF6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464712"/>
    <w:multiLevelType w:val="multilevel"/>
    <w:tmpl w:val="4862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941"/>
    <w:rsid w:val="000141F4"/>
    <w:rsid w:val="001817DB"/>
    <w:rsid w:val="00364941"/>
    <w:rsid w:val="003C6DD4"/>
    <w:rsid w:val="003D72FE"/>
    <w:rsid w:val="00526A9F"/>
    <w:rsid w:val="00555EA7"/>
    <w:rsid w:val="00900C09"/>
    <w:rsid w:val="00955CF5"/>
    <w:rsid w:val="00FD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CF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49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9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494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64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6494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64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4941"/>
    <w:rPr>
      <w:rFonts w:ascii="宋体" w:eastAsia="宋体" w:hAnsi="宋体" w:cs="宋体"/>
      <w:kern w:val="0"/>
      <w:sz w:val="24"/>
      <w:szCs w:val="24"/>
    </w:rPr>
  </w:style>
  <w:style w:type="character" w:customStyle="1" w:styleId="codetitle">
    <w:name w:val="code_title"/>
    <w:basedOn w:val="a0"/>
    <w:rsid w:val="00364941"/>
  </w:style>
  <w:style w:type="character" w:styleId="a7">
    <w:name w:val="Hyperlink"/>
    <w:basedOn w:val="a0"/>
    <w:uiPriority w:val="99"/>
    <w:semiHidden/>
    <w:unhideWhenUsed/>
    <w:rsid w:val="00364941"/>
    <w:rPr>
      <w:color w:val="0000FF"/>
      <w:u w:val="single"/>
    </w:rPr>
  </w:style>
  <w:style w:type="character" w:customStyle="1" w:styleId="run">
    <w:name w:val="run"/>
    <w:basedOn w:val="a0"/>
    <w:rsid w:val="00364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781">
                  <w:marLeft w:val="0"/>
                  <w:marRight w:val="0"/>
                  <w:marTop w:val="1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58</cp:revision>
  <dcterms:created xsi:type="dcterms:W3CDTF">2014-07-07T09:09:00Z</dcterms:created>
  <dcterms:modified xsi:type="dcterms:W3CDTF">2014-07-07T09:45:00Z</dcterms:modified>
</cp:coreProperties>
</file>